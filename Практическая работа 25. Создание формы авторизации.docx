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0A" w:rsidRPr="0099530A" w:rsidRDefault="0099530A" w:rsidP="0099530A">
      <w:pPr>
        <w:spacing w:after="0" w:line="240" w:lineRule="auto"/>
        <w:jc w:val="center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ins w:id="0" w:author="Unknown">
        <w:r w:rsidRPr="0099530A">
          <w:rPr>
            <w:rFonts w:ascii="Tahoma" w:eastAsia="Times New Roman" w:hAnsi="Tahoma" w:cs="Tahoma"/>
            <w:color w:val="5E6D81"/>
            <w:sz w:val="20"/>
            <w:szCs w:val="20"/>
            <w:bdr w:val="none" w:sz="0" w:space="0" w:color="auto" w:frame="1"/>
            <w:lang w:eastAsia="ru-RU"/>
          </w:rPr>
          <w:br/>
        </w:r>
      </w:ins>
    </w:p>
    <w:p w:rsidR="0099530A" w:rsidRPr="0099530A" w:rsidRDefault="0099530A" w:rsidP="0099530A">
      <w:pPr>
        <w:spacing w:after="0" w:line="240" w:lineRule="auto"/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</w:pPr>
      <w:r w:rsidRPr="0099530A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>Снабжаем приложение функцией входа по логину/паролю</w:t>
      </w:r>
    </w:p>
    <w:p w:rsidR="00952236" w:rsidRDefault="00952236"/>
    <w:tbl>
      <w:tblPr>
        <w:tblW w:w="5228" w:type="pct"/>
        <w:tblCellSpacing w:w="7" w:type="dxa"/>
        <w:tblInd w:w="-426" w:type="dxa"/>
        <w:tblBorders>
          <w:bottom w:val="single" w:sz="12" w:space="0" w:color="ECEFF3"/>
        </w:tblBorders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9782"/>
      </w:tblGrid>
      <w:tr w:rsidR="0099530A" w:rsidRPr="0099530A" w:rsidTr="004A67F0">
        <w:trPr>
          <w:tblCellSpacing w:w="7" w:type="dxa"/>
        </w:trPr>
        <w:tc>
          <w:tcPr>
            <w:tcW w:w="4986" w:type="pct"/>
            <w:vAlign w:val="center"/>
            <w:hideMark/>
          </w:tcPr>
          <w:p w:rsidR="0099530A" w:rsidRPr="0099530A" w:rsidRDefault="0099530A" w:rsidP="0099530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В этом уроке мы продолжим увеличивать свои способности в настройке пользовательского интерфейса своих приложений и оборудовать их все более серьезными вещами. На этот раз мы оснастим свое </w:t>
            </w:r>
            <w:proofErr w:type="spellStart"/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Android</w:t>
            </w:r>
            <w:proofErr w:type="spellEnd"/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приложение функцией входа в приложение по вводу логина и пароля. Это может пригодится для многих приложений, да и просто интересно, как это делается. Все довольно просто, ничего сложного в реализации этой возможности не будет. </w:t>
            </w:r>
          </w:p>
          <w:p w:rsidR="0099530A" w:rsidRPr="0099530A" w:rsidRDefault="0099530A" w:rsidP="0099530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Мы сделаем приложение, при запуске которого нужно будет выполнить вход с помощью ввода логина и пароля - если данные введены верно мы попадаем на другой экран, если </w:t>
            </w:r>
            <w:proofErr w:type="gramStart"/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не правильно</w:t>
            </w:r>
            <w:proofErr w:type="gramEnd"/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то видим сообщение об ошибке. </w:t>
            </w:r>
          </w:p>
          <w:p w:rsidR="0099530A" w:rsidRPr="0099530A" w:rsidRDefault="0099530A" w:rsidP="0099530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Здесь пригодится вспомнить простенький </w:t>
            </w:r>
            <w:hyperlink r:id="rId4" w:history="1">
              <w:r w:rsidRPr="0099530A">
                <w:rPr>
                  <w:rFonts w:ascii="Times New Roman" w:eastAsia="Times New Roman" w:hAnsi="Times New Roman" w:cs="Times New Roman"/>
                  <w:color w:val="1ABC9C"/>
                  <w:sz w:val="21"/>
                  <w:szCs w:val="21"/>
                  <w:lang w:eastAsia="ru-RU"/>
                </w:rPr>
                <w:t>урок</w:t>
              </w:r>
            </w:hyperlink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о переходе между двумя экранами, этот прием встречался уже неоднократно, поэтому разъяснений по нему делать уже не буду.</w:t>
            </w:r>
          </w:p>
          <w:p w:rsidR="0099530A" w:rsidRPr="0099530A" w:rsidRDefault="004A67F0" w:rsidP="0099530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r w:rsidR="0099530A" w:rsidRPr="0099530A">
                <w:rPr>
                  <w:rFonts w:ascii="Times New Roman" w:eastAsia="Times New Roman" w:hAnsi="Times New Roman" w:cs="Times New Roman"/>
                  <w:color w:val="1ABC9C"/>
                  <w:sz w:val="21"/>
                  <w:szCs w:val="21"/>
                  <w:lang w:eastAsia="ru-RU"/>
                </w:rPr>
                <w:t>Создаем</w:t>
              </w:r>
            </w:hyperlink>
            <w:r w:rsidR="0099530A"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 новый проект, выбираем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Empty</w:t>
            </w:r>
            <w:r w:rsidR="0099530A"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99530A"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Activity</w:t>
            </w:r>
            <w:proofErr w:type="spellEnd"/>
            <w:r w:rsidR="0099530A"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 Для начала создадим пользовательский интерфейс для приложения. Он будет состоять из полей ввода логина/пароля и кнопки для совершения входа. Открываем файл </w:t>
            </w:r>
            <w:r w:rsidR="0099530A" w:rsidRPr="009953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activity_main.xml</w:t>
            </w:r>
            <w:r w:rsidR="0099530A"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и добавляем туда следующее: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</w:t>
            </w:r>
            <w:proofErr w:type="spellStart"/>
            <w:r w:rsidRPr="0099530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RelativeLayout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xmlns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android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"http://schemas.android.com/apk/res/android"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paddingBottom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dimen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activity_vertical_margin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paddingLeft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dimen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activity_horizontal_margin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paddingRight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dimen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activity_horizontal_margin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paddingTop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dimen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activity_vertical_margin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9530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"@+id/Login"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layout_alignParentTop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layout_centerHorizontal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layout_marginTop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"20dp"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Авторизация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textAppearance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"?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android:attr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textAppearanceLarge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9530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user_text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layout_alignParentLeft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layout_below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"@+id/Login"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layout_marginTop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"75dp"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layout_marginLeft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"10dp"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Пользователь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:"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textAppearance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"?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android:attr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textAppearanceMedium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9530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EditText</w:t>
            </w:r>
            <w:proofErr w:type="spellEnd"/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edit_user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layout_alignBottom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user_text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layout_marginLeft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"35dp"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layout_toRightOf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user_text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hint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введите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имя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 xml:space="preserve"> "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requestFocus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99530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EditText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9530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password_text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layout_alignLeft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user_text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layout_below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user_text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layout_marginTop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"40dp"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Пароль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:"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textAppearance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"?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android:attr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textAppearanceMedium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9530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EditText</w:t>
            </w:r>
            <w:proofErr w:type="spellEnd"/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edit_password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layout_alignBottom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password_text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layout_alignLeft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edit_user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layout_alignRight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edit_user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hint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введите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пароль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inputType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textPassword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9530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"@+id/attempts"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layout_alignLeft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password_text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layout_below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password_text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layout_marginLeft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"30dp"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layout_marginTop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"48dp"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Попыток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:"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visibility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"invisible"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textAppearance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"?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android:attr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textAppearanceMedium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r w:rsidRPr="0099530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Button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button_login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layout_below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edit_password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layout_centerHorizontal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layout_marginTop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"94dp"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onClick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"Login"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Войти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52236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number_of_attempts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layout_alignRight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user_text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layout_alignTop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"@+id/attempts"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visibility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"invisible"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52236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login_locked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textAppearance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"?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android:attr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textAppearanceMedium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visibility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"invisible"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layout_alignParentBottom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"true"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layout_marginBottom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"57dp"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layout_alignRight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edit_password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layout_alignEnd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edit_password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layout_alignLeft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"@+id/attempts"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layout_alignStart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"@+id/attempts"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99530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RelativeLayout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99530A" w:rsidRPr="0099530A" w:rsidRDefault="0099530A" w:rsidP="0099530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Мы получили вот такой вид пользовательского интерфейса:</w:t>
            </w:r>
          </w:p>
          <w:p w:rsidR="0099530A" w:rsidRPr="0099530A" w:rsidRDefault="0099530A" w:rsidP="0099530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30A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lastRenderedPageBreak/>
              <w:drawing>
                <wp:inline distT="0" distB="0" distL="0" distR="0">
                  <wp:extent cx="2600325" cy="4333875"/>
                  <wp:effectExtent l="0" t="0" r="9525" b="9525"/>
                  <wp:docPr id="4" name="Рисунок 4" descr="Видок андроид прилож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Видок андроид прилож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433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2236" w:rsidRDefault="0099530A" w:rsidP="0099530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Сразу разберемся со вторым экраном, на который будет совершаться переход в случае успешного ввода логина и пароля. </w:t>
            </w:r>
          </w:p>
          <w:p w:rsidR="0099530A" w:rsidRPr="0099530A" w:rsidRDefault="00952236" w:rsidP="00952236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Создаем новое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активити</w:t>
            </w:r>
            <w:proofErr w:type="spellEnd"/>
            <w:r w:rsidR="0099530A"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по имени </w:t>
            </w:r>
            <w:proofErr w:type="spellStart"/>
            <w:r w:rsidR="0099530A" w:rsidRPr="009953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Second</w:t>
            </w:r>
            <w:proofErr w:type="spellEnd"/>
          </w:p>
          <w:p w:rsidR="00952236" w:rsidRDefault="00952236" w:rsidP="0099530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99530A" w:rsidRPr="0099530A" w:rsidRDefault="0099530A" w:rsidP="0099530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И соответствующий ему </w:t>
            </w:r>
            <w:proofErr w:type="spellStart"/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layout</w:t>
            </w:r>
            <w:proofErr w:type="spellEnd"/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файл по имени </w:t>
            </w:r>
            <w:r w:rsidRPr="009953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second_activity.xml</w:t>
            </w:r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&lt;?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xml</w:t>
            </w:r>
            <w:proofErr w:type="gramEnd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version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"1.0"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encoding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"utf-8"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?&gt;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52236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LinearLayout</w:t>
            </w:r>
            <w:proofErr w:type="spellEnd"/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xmlns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apk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/res/android"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orientation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"vertical"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match_parent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52236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text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 xml:space="preserve">"Вы успешно </w:t>
            </w:r>
            <w:proofErr w:type="spellStart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залогинились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!"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padding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"5pt"</w:t>
            </w:r>
          </w:p>
          <w:p w:rsidR="0099530A" w:rsidRPr="00952236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layout_gravity</w:t>
            </w:r>
            <w:proofErr w:type="spellEnd"/>
            <w:r w:rsidRPr="0095223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952236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"center"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android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:</w:t>
            </w: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textSize</w:t>
            </w:r>
            <w:proofErr w:type="spellEnd"/>
            <w:proofErr w:type="gram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=</w:t>
            </w:r>
            <w:r w:rsidRPr="0099530A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"12pt"</w:t>
            </w: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/&gt;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&lt;/</w:t>
            </w:r>
            <w:proofErr w:type="spellStart"/>
            <w:r w:rsidRPr="0099530A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LinearLayout</w:t>
            </w:r>
            <w:proofErr w:type="spellEnd"/>
            <w:r w:rsidRPr="0099530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&gt;</w:t>
            </w:r>
          </w:p>
          <w:p w:rsidR="0099530A" w:rsidRPr="0099530A" w:rsidRDefault="0099530A" w:rsidP="0099530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Ну а теперь переходим к файлу основному </w:t>
            </w:r>
            <w:proofErr w:type="spellStart"/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MainActivity</w:t>
            </w:r>
            <w:proofErr w:type="spellEnd"/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. Основной процесс будет происходить в методе обработки нажатия кнопки "Войти". В нем мы сравниваем введенные логин и пароль со словом </w:t>
            </w:r>
            <w:proofErr w:type="spellStart"/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admin</w:t>
            </w:r>
            <w:proofErr w:type="spellEnd"/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и в зависимости от их совпадения или не совпадения настраиваем дальнейшие действия. Если введены логин и пароль </w:t>
            </w:r>
            <w:proofErr w:type="spellStart"/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admin</w:t>
            </w:r>
            <w:proofErr w:type="spellEnd"/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то высвечивается </w:t>
            </w:r>
            <w:proofErr w:type="spellStart"/>
            <w:r w:rsidR="006E4282">
              <w:fldChar w:fldCharType="begin"/>
            </w:r>
            <w:r w:rsidR="006E4282">
              <w:instrText xml:space="preserve"> HYPERLINK "http://learn-android.ru/news/uchimsja_ispolzovat_toast_soobshhenija/2015-01-25-31.html" </w:instrText>
            </w:r>
            <w:r w:rsidR="006E4282">
              <w:fldChar w:fldCharType="separate"/>
            </w:r>
            <w:r w:rsidRPr="0099530A">
              <w:rPr>
                <w:rFonts w:ascii="Times New Roman" w:eastAsia="Times New Roman" w:hAnsi="Times New Roman" w:cs="Times New Roman"/>
                <w:color w:val="1ABC9C"/>
                <w:sz w:val="21"/>
                <w:szCs w:val="21"/>
                <w:lang w:eastAsia="ru-RU"/>
              </w:rPr>
              <w:t>Toast</w:t>
            </w:r>
            <w:proofErr w:type="spellEnd"/>
            <w:r w:rsidR="006E4282">
              <w:rPr>
                <w:rFonts w:ascii="Times New Roman" w:eastAsia="Times New Roman" w:hAnsi="Times New Roman" w:cs="Times New Roman"/>
                <w:color w:val="1ABC9C"/>
                <w:sz w:val="21"/>
                <w:szCs w:val="21"/>
                <w:lang w:eastAsia="ru-RU"/>
              </w:rPr>
              <w:fldChar w:fldCharType="end"/>
            </w:r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 сообщение об успехе входа и выполняется переход на второй экран с </w:t>
            </w:r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 xml:space="preserve">помощью </w:t>
            </w:r>
            <w:proofErr w:type="spellStart"/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Intent</w:t>
            </w:r>
            <w:proofErr w:type="spellEnd"/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 Если данные введены не верно, то высвечивается сообщение с ошибкой, а после 3 неудачных попыток появляется надпись, что количество попыток исчерпано, а кнопка "Войти" становится неактивной. Итак, чтобы реализовать сказанное, открываем файл </w:t>
            </w:r>
            <w:proofErr w:type="spellStart"/>
            <w:r w:rsidRPr="009953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MainActivity</w:t>
            </w:r>
            <w:proofErr w:type="spellEnd"/>
            <w:r w:rsidR="00952236" w:rsidRPr="0095223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 добавляем в него следующий код: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9530A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Объявляем об использовании следующих объектов:</w:t>
            </w:r>
          </w:p>
          <w:p w:rsidR="0099530A" w:rsidRPr="0099530A" w:rsidRDefault="0099530A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9530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62626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 Число для подсчета попыток </w:t>
            </w:r>
            <w:proofErr w:type="spellStart"/>
            <w:r w:rsidRPr="0099530A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залогиниться</w:t>
            </w:r>
            <w:proofErr w:type="spellEnd"/>
            <w:r w:rsidRPr="0099530A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:</w:t>
            </w:r>
          </w:p>
          <w:p w:rsidR="00626266" w:rsidRPr="00D62BD6" w:rsidRDefault="00626266" w:rsidP="00626266">
            <w:pPr>
              <w:pStyle w:val="HTML"/>
              <w:shd w:val="clear" w:color="auto" w:fill="FFFFFF"/>
              <w:rPr>
                <w:b/>
                <w:bCs/>
                <w:color w:val="000000"/>
                <w:sz w:val="21"/>
                <w:szCs w:val="21"/>
              </w:rPr>
            </w:pPr>
          </w:p>
          <w:p w:rsidR="00626266" w:rsidRPr="00626266" w:rsidRDefault="0099530A" w:rsidP="00626266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952236">
              <w:rPr>
                <w:b/>
                <w:bCs/>
                <w:color w:val="000000"/>
                <w:sz w:val="21"/>
                <w:szCs w:val="21"/>
                <w:lang w:val="en-US"/>
              </w:rPr>
              <w:t>@</w:t>
            </w:r>
            <w:r w:rsidR="00626266" w:rsidRPr="00626266">
              <w:rPr>
                <w:color w:val="0033B3"/>
                <w:lang w:val="en-US"/>
              </w:rPr>
              <w:t xml:space="preserve"> </w:t>
            </w:r>
            <w:proofErr w:type="gramStart"/>
            <w:r w:rsidR="00626266" w:rsidRPr="00626266">
              <w:rPr>
                <w:color w:val="0033B3"/>
                <w:lang w:val="en-US"/>
              </w:rPr>
              <w:t>override</w:t>
            </w:r>
            <w:proofErr w:type="gramEnd"/>
            <w:r w:rsidR="00626266" w:rsidRPr="00626266">
              <w:rPr>
                <w:color w:val="0033B3"/>
                <w:lang w:val="en-US"/>
              </w:rPr>
              <w:t xml:space="preserve"> fun </w:t>
            </w:r>
            <w:proofErr w:type="spellStart"/>
            <w:r w:rsidR="00626266" w:rsidRPr="00626266">
              <w:rPr>
                <w:color w:val="00627A"/>
                <w:lang w:val="en-US"/>
              </w:rPr>
              <w:t>onCreate</w:t>
            </w:r>
            <w:proofErr w:type="spellEnd"/>
            <w:r w:rsidR="00626266" w:rsidRPr="00626266">
              <w:rPr>
                <w:color w:val="080808"/>
                <w:lang w:val="en-US"/>
              </w:rPr>
              <w:t>(</w:t>
            </w:r>
            <w:proofErr w:type="spellStart"/>
            <w:r w:rsidR="00626266" w:rsidRPr="00626266">
              <w:rPr>
                <w:color w:val="080808"/>
                <w:lang w:val="en-US"/>
              </w:rPr>
              <w:t>savedInstanceState</w:t>
            </w:r>
            <w:proofErr w:type="spellEnd"/>
            <w:r w:rsidR="00626266" w:rsidRPr="00626266">
              <w:rPr>
                <w:color w:val="080808"/>
                <w:lang w:val="en-US"/>
              </w:rPr>
              <w:t xml:space="preserve">: </w:t>
            </w:r>
            <w:r w:rsidR="00626266" w:rsidRPr="00626266">
              <w:rPr>
                <w:color w:val="000000"/>
                <w:lang w:val="en-US"/>
              </w:rPr>
              <w:t>Bundle</w:t>
            </w:r>
            <w:r w:rsidR="00626266" w:rsidRPr="00626266">
              <w:rPr>
                <w:color w:val="080808"/>
                <w:lang w:val="en-US"/>
              </w:rPr>
              <w:t>?) {</w:t>
            </w:r>
            <w:r w:rsidR="00626266" w:rsidRPr="00626266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="00626266" w:rsidRPr="00626266">
              <w:rPr>
                <w:color w:val="0033B3"/>
                <w:lang w:val="en-US"/>
              </w:rPr>
              <w:t>super</w:t>
            </w:r>
            <w:r w:rsidR="00626266" w:rsidRPr="00626266">
              <w:rPr>
                <w:color w:val="080808"/>
                <w:lang w:val="en-US"/>
              </w:rPr>
              <w:t>.onCreate</w:t>
            </w:r>
            <w:proofErr w:type="spellEnd"/>
            <w:r w:rsidR="00626266" w:rsidRPr="00626266">
              <w:rPr>
                <w:color w:val="080808"/>
                <w:lang w:val="en-US"/>
              </w:rPr>
              <w:t>(</w:t>
            </w:r>
            <w:proofErr w:type="spellStart"/>
            <w:r w:rsidR="00626266" w:rsidRPr="00626266">
              <w:rPr>
                <w:color w:val="080808"/>
                <w:lang w:val="en-US"/>
              </w:rPr>
              <w:t>savedInstanceState</w:t>
            </w:r>
            <w:proofErr w:type="spellEnd"/>
            <w:r w:rsidR="00626266" w:rsidRPr="00626266">
              <w:rPr>
                <w:color w:val="080808"/>
                <w:lang w:val="en-US"/>
              </w:rPr>
              <w:t>)</w:t>
            </w:r>
            <w:r w:rsidR="00626266" w:rsidRPr="00626266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="00626266" w:rsidRPr="00626266">
              <w:rPr>
                <w:color w:val="080808"/>
                <w:lang w:val="en-US"/>
              </w:rPr>
              <w:t>setContentView</w:t>
            </w:r>
            <w:proofErr w:type="spellEnd"/>
            <w:r w:rsidR="00626266" w:rsidRPr="00626266">
              <w:rPr>
                <w:color w:val="080808"/>
                <w:lang w:val="en-US"/>
              </w:rPr>
              <w:t>(</w:t>
            </w:r>
            <w:proofErr w:type="spellStart"/>
            <w:r w:rsidR="00626266" w:rsidRPr="00626266">
              <w:rPr>
                <w:color w:val="000000"/>
                <w:lang w:val="en-US"/>
              </w:rPr>
              <w:t>R</w:t>
            </w:r>
            <w:r w:rsidR="00626266" w:rsidRPr="00626266">
              <w:rPr>
                <w:color w:val="080808"/>
                <w:lang w:val="en-US"/>
              </w:rPr>
              <w:t>.</w:t>
            </w:r>
            <w:r w:rsidR="00626266" w:rsidRPr="00626266">
              <w:rPr>
                <w:color w:val="000000"/>
                <w:lang w:val="en-US"/>
              </w:rPr>
              <w:t>layout</w:t>
            </w:r>
            <w:r w:rsidR="00626266" w:rsidRPr="00626266">
              <w:rPr>
                <w:color w:val="080808"/>
                <w:lang w:val="en-US"/>
              </w:rPr>
              <w:t>.</w:t>
            </w:r>
            <w:r w:rsidR="00626266" w:rsidRPr="00626266">
              <w:rPr>
                <w:i/>
                <w:iCs/>
                <w:color w:val="871094"/>
                <w:lang w:val="en-US"/>
              </w:rPr>
              <w:t>activity_main</w:t>
            </w:r>
            <w:proofErr w:type="spellEnd"/>
            <w:r w:rsidR="00626266" w:rsidRPr="00626266">
              <w:rPr>
                <w:color w:val="080808"/>
                <w:lang w:val="en-US"/>
              </w:rPr>
              <w:t>)</w:t>
            </w:r>
            <w:r w:rsidR="00626266" w:rsidRPr="00626266">
              <w:rPr>
                <w:color w:val="080808"/>
                <w:lang w:val="en-US"/>
              </w:rPr>
              <w:br/>
              <w:t xml:space="preserve">    }</w:t>
            </w:r>
          </w:p>
          <w:p w:rsidR="004A67F0" w:rsidRPr="004A67F0" w:rsidRDefault="004A67F0" w:rsidP="0099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=0;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4A67F0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 </w:t>
            </w:r>
            <w:r w:rsidRPr="0099530A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Обрабатываем</w:t>
            </w:r>
            <w:r w:rsidRPr="004A67F0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нажатие</w:t>
            </w:r>
            <w:r w:rsidRPr="004A67F0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 </w:t>
            </w:r>
            <w:r w:rsidRPr="0099530A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кнопки</w:t>
            </w:r>
            <w:r w:rsidRPr="004A67F0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 "</w:t>
            </w:r>
            <w:r w:rsidRPr="0099530A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Войти</w:t>
            </w:r>
            <w:r w:rsidRPr="004A67F0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":</w:t>
            </w:r>
          </w:p>
          <w:p w:rsidR="004A67F0" w:rsidRPr="004A67F0" w:rsidRDefault="004A67F0" w:rsidP="004A6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4A67F0">
              <w:rPr>
                <w:rFonts w:ascii="Courier New" w:eastAsia="Times New Roman" w:hAnsi="Courier New" w:cs="Courier New"/>
                <w:color w:val="2E74B5" w:themeColor="accent1" w:themeShade="BF"/>
                <w:sz w:val="20"/>
                <w:szCs w:val="20"/>
                <w:lang w:val="en-US" w:eastAsia="ru-RU"/>
              </w:rPr>
              <w:t>fun</w:t>
            </w:r>
            <w:r w:rsidRPr="004A67F0">
              <w:rPr>
                <w:rFonts w:ascii="Courier New" w:eastAsia="Times New Roman" w:hAnsi="Courier New" w:cs="Courier New"/>
                <w:color w:val="2E74B5" w:themeColor="accent1" w:themeShade="BF"/>
                <w:sz w:val="20"/>
                <w:szCs w:val="20"/>
                <w:lang w:eastAsia="ru-RU"/>
              </w:rPr>
              <w:t xml:space="preserve"> </w:t>
            </w:r>
            <w:r w:rsidRPr="004A67F0">
              <w:rPr>
                <w:rFonts w:ascii="Courier New" w:eastAsia="Times New Roman" w:hAnsi="Courier New" w:cs="Courier New"/>
                <w:color w:val="2E74B5" w:themeColor="accent1" w:themeShade="BF"/>
                <w:sz w:val="20"/>
                <w:szCs w:val="20"/>
                <w:lang w:val="en-US" w:eastAsia="ru-RU"/>
              </w:rPr>
              <w:t>Login</w:t>
            </w:r>
            <w:r w:rsidRPr="004A67F0">
              <w:rPr>
                <w:rFonts w:ascii="Courier New" w:eastAsia="Times New Roman" w:hAnsi="Courier New" w:cs="Courier New"/>
                <w:color w:val="2E74B5" w:themeColor="accent1" w:themeShade="BF"/>
                <w:sz w:val="20"/>
                <w:szCs w:val="20"/>
                <w:lang w:eastAsia="ru-RU"/>
              </w:rPr>
              <w:t>(</w:t>
            </w:r>
            <w:r w:rsidRPr="004A67F0">
              <w:rPr>
                <w:rFonts w:ascii="Courier New" w:eastAsia="Times New Roman" w:hAnsi="Courier New" w:cs="Courier New"/>
                <w:color w:val="2E74B5" w:themeColor="accent1" w:themeShade="BF"/>
                <w:sz w:val="20"/>
                <w:szCs w:val="20"/>
                <w:lang w:val="en-US" w:eastAsia="ru-RU"/>
              </w:rPr>
              <w:t>view</w:t>
            </w:r>
            <w:r w:rsidRPr="004A67F0">
              <w:rPr>
                <w:rFonts w:ascii="Courier New" w:eastAsia="Times New Roman" w:hAnsi="Courier New" w:cs="Courier New"/>
                <w:color w:val="2E74B5" w:themeColor="accent1" w:themeShade="BF"/>
                <w:sz w:val="20"/>
                <w:szCs w:val="20"/>
                <w:lang w:eastAsia="ru-RU"/>
              </w:rPr>
              <w:t xml:space="preserve">: </w:t>
            </w:r>
            <w:r w:rsidRPr="004A67F0">
              <w:rPr>
                <w:rFonts w:ascii="Courier New" w:eastAsia="Times New Roman" w:hAnsi="Courier New" w:cs="Courier New"/>
                <w:color w:val="2E74B5" w:themeColor="accent1" w:themeShade="BF"/>
                <w:sz w:val="20"/>
                <w:szCs w:val="20"/>
                <w:lang w:val="en-US" w:eastAsia="ru-RU"/>
              </w:rPr>
              <w:t>View</w:t>
            </w:r>
            <w:r w:rsidRPr="004A67F0">
              <w:rPr>
                <w:rFonts w:ascii="Courier New" w:eastAsia="Times New Roman" w:hAnsi="Courier New" w:cs="Courier New"/>
                <w:color w:val="2E74B5" w:themeColor="accent1" w:themeShade="BF"/>
                <w:sz w:val="20"/>
                <w:szCs w:val="20"/>
                <w:lang w:eastAsia="ru-RU"/>
              </w:rPr>
              <w:t>) {</w:t>
            </w:r>
            <w:r w:rsidRPr="004A67F0">
              <w:rPr>
                <w:rFonts w:ascii="Courier New" w:eastAsia="Times New Roman" w:hAnsi="Courier New" w:cs="Courier New"/>
                <w:color w:val="2E74B5" w:themeColor="accent1" w:themeShade="BF"/>
                <w:sz w:val="20"/>
                <w:szCs w:val="20"/>
                <w:lang w:eastAsia="ru-RU"/>
              </w:rPr>
              <w:br/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username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&gt;(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A67F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edit</w:t>
            </w:r>
            <w:r w:rsidRPr="004A67F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_</w:t>
            </w:r>
            <w:r w:rsidRPr="004A67F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user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password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&gt;(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A67F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edit</w:t>
            </w:r>
            <w:r w:rsidRPr="004A67F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_</w:t>
            </w:r>
            <w:r w:rsidRPr="004A67F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password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username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getText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().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().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equals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admin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") &amp;&amp; 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password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getText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().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().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equals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admin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        ) {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A67F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"Вход выполнен!", 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4A67F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LENGTH</w:t>
            </w:r>
            <w:r w:rsidRPr="004A67F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_</w:t>
            </w:r>
            <w:r w:rsidRPr="004A67F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SHORT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4A67F0">
              <w:rPr>
                <w:i/>
                <w:iCs/>
                <w:color w:val="8C8C8C"/>
              </w:rPr>
              <w:t xml:space="preserve">// </w:t>
            </w:r>
            <w:r w:rsidRPr="00BD1102">
              <w:rPr>
                <w:i/>
                <w:iCs/>
                <w:color w:val="8C8C8C"/>
              </w:rPr>
              <w:t>Выполняем</w:t>
            </w:r>
            <w:r w:rsidRPr="004A67F0">
              <w:rPr>
                <w:i/>
                <w:iCs/>
                <w:color w:val="8C8C8C"/>
              </w:rPr>
              <w:t xml:space="preserve"> </w:t>
            </w:r>
            <w:r w:rsidRPr="00BD1102">
              <w:rPr>
                <w:i/>
                <w:iCs/>
                <w:color w:val="8C8C8C"/>
              </w:rPr>
              <w:t>переход</w:t>
            </w:r>
            <w:r w:rsidRPr="004A67F0">
              <w:rPr>
                <w:i/>
                <w:iCs/>
                <w:color w:val="8C8C8C"/>
              </w:rPr>
              <w:t xml:space="preserve"> </w:t>
            </w:r>
            <w:r w:rsidRPr="00BD1102">
              <w:rPr>
                <w:i/>
                <w:iCs/>
                <w:color w:val="8C8C8C"/>
              </w:rPr>
              <w:t>на</w:t>
            </w:r>
            <w:r w:rsidRPr="004A67F0">
              <w:rPr>
                <w:i/>
                <w:iCs/>
                <w:color w:val="8C8C8C"/>
              </w:rPr>
              <w:t xml:space="preserve"> </w:t>
            </w:r>
            <w:r w:rsidRPr="00BD1102">
              <w:rPr>
                <w:i/>
                <w:iCs/>
                <w:color w:val="8C8C8C"/>
              </w:rPr>
              <w:t>другой</w:t>
            </w:r>
            <w:r w:rsidRPr="004A67F0">
              <w:rPr>
                <w:i/>
                <w:iCs/>
                <w:color w:val="8C8C8C"/>
              </w:rPr>
              <w:t xml:space="preserve"> </w:t>
            </w:r>
            <w:r w:rsidRPr="00BD1102">
              <w:rPr>
                <w:i/>
                <w:iCs/>
                <w:color w:val="8C8C8C"/>
              </w:rPr>
              <w:t>экран</w:t>
            </w:r>
            <w:r w:rsidRPr="004A67F0">
              <w:rPr>
                <w:i/>
                <w:iCs/>
                <w:color w:val="8C8C8C"/>
              </w:rPr>
              <w:t>:</w:t>
            </w:r>
          </w:p>
          <w:p w:rsidR="004A67F0" w:rsidRDefault="004A67F0" w:rsidP="004A6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proofErr w:type="spellEnd"/>
            <w:proofErr w:type="gram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intent = Intent(this, Second::class.</w:t>
            </w:r>
            <w:r w:rsidRPr="004A67F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java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(intent);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        } else {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(), "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Неправильные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данные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! 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Осталось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попыток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:"+(3-count).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</w:t>
            </w:r>
            <w:r w:rsidRPr="004A67F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            count++;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        }</w:t>
            </w:r>
          </w:p>
          <w:p w:rsidR="00BD1102" w:rsidRPr="004A67F0" w:rsidRDefault="004A67F0" w:rsidP="004A6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color w:val="080808"/>
                <w:lang w:val="en-US"/>
              </w:rPr>
            </w:pPr>
            <w:r w:rsidRPr="00BD1102">
              <w:rPr>
                <w:color w:val="080808"/>
                <w:lang w:val="en-US"/>
              </w:rPr>
              <w:t xml:space="preserve">        </w:t>
            </w:r>
            <w:r w:rsidRPr="00BD1102">
              <w:rPr>
                <w:i/>
                <w:iCs/>
                <w:color w:val="8C8C8C"/>
                <w:lang w:val="en-US"/>
              </w:rPr>
              <w:t xml:space="preserve">// </w:t>
            </w:r>
            <w:r w:rsidRPr="00BD1102">
              <w:rPr>
                <w:i/>
                <w:iCs/>
                <w:color w:val="8C8C8C"/>
              </w:rPr>
              <w:t>Когда</w:t>
            </w:r>
            <w:r w:rsidRPr="00BD1102">
              <w:rPr>
                <w:i/>
                <w:iCs/>
                <w:color w:val="8C8C8C"/>
                <w:lang w:val="en-US"/>
              </w:rPr>
              <w:t xml:space="preserve"> </w:t>
            </w:r>
            <w:r w:rsidRPr="00BD1102">
              <w:rPr>
                <w:i/>
                <w:iCs/>
                <w:color w:val="8C8C8C"/>
              </w:rPr>
              <w:t>выполнено</w:t>
            </w:r>
            <w:r w:rsidRPr="00BD1102">
              <w:rPr>
                <w:i/>
                <w:iCs/>
                <w:color w:val="8C8C8C"/>
                <w:lang w:val="en-US"/>
              </w:rPr>
              <w:t xml:space="preserve"> 3 </w:t>
            </w:r>
            <w:r w:rsidRPr="00BD1102">
              <w:rPr>
                <w:i/>
                <w:iCs/>
                <w:color w:val="8C8C8C"/>
              </w:rPr>
              <w:t>безуспешных</w:t>
            </w:r>
            <w:r w:rsidRPr="00BD1102">
              <w:rPr>
                <w:i/>
                <w:iCs/>
                <w:color w:val="8C8C8C"/>
                <w:lang w:val="en-US"/>
              </w:rPr>
              <w:t xml:space="preserve"> </w:t>
            </w:r>
            <w:r w:rsidRPr="00BD1102">
              <w:rPr>
                <w:i/>
                <w:iCs/>
                <w:color w:val="8C8C8C"/>
              </w:rPr>
              <w:t>попытки</w:t>
            </w:r>
            <w:r w:rsidRPr="00BD1102">
              <w:rPr>
                <w:i/>
                <w:iCs/>
                <w:color w:val="8C8C8C"/>
                <w:lang w:val="en-US"/>
              </w:rPr>
              <w:t xml:space="preserve"> </w:t>
            </w:r>
            <w:proofErr w:type="spellStart"/>
            <w:r w:rsidRPr="00BD1102">
              <w:rPr>
                <w:i/>
                <w:iCs/>
                <w:color w:val="8C8C8C"/>
              </w:rPr>
              <w:t>залогиниться</w:t>
            </w:r>
            <w:proofErr w:type="spellEnd"/>
            <w:r w:rsidRPr="00BD1102">
              <w:rPr>
                <w:i/>
                <w:iCs/>
                <w:color w:val="8C8C8C"/>
                <w:lang w:val="en-US"/>
              </w:rPr>
              <w:t>,</w:t>
            </w:r>
            <w:r w:rsidRPr="00BD1102">
              <w:rPr>
                <w:i/>
                <w:iCs/>
                <w:color w:val="8C8C8C"/>
                <w:lang w:val="en-US"/>
              </w:rPr>
              <w:br/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if(count==3){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(), "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Попытки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закончились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</w:t>
            </w:r>
            <w:r w:rsidRPr="004A67F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username.</w:t>
            </w:r>
            <w:r w:rsidRPr="004A67F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isEnabled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=false;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password.</w:t>
            </w:r>
            <w:r w:rsidRPr="004A67F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isEnabled</w:t>
            </w:r>
            <w:proofErr w:type="spellEnd"/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=false;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A67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r w:rsidR="00BD1102" w:rsidRPr="004A67F0">
              <w:rPr>
                <w:color w:val="080808"/>
                <w:lang w:val="en-US"/>
              </w:rPr>
              <w:t>}</w:t>
            </w:r>
          </w:p>
          <w:p w:rsidR="0099530A" w:rsidRPr="00952236" w:rsidRDefault="0099530A" w:rsidP="00BD1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99530A" w:rsidRPr="004A67F0" w:rsidRDefault="0099530A" w:rsidP="00BD1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5223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bookmarkStart w:id="1" w:name="_GoBack"/>
            <w:bookmarkEnd w:id="1"/>
          </w:p>
          <w:p w:rsidR="0099530A" w:rsidRPr="004A67F0" w:rsidRDefault="0099530A" w:rsidP="0099530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9530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3048000" cy="4572000"/>
                  <wp:effectExtent l="0" t="0" r="0" b="0"/>
                  <wp:docPr id="3" name="Рисунок 3" descr="успешный вход и переход на второй экра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успешный вход и переход на второй экра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67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99530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48000" cy="4572000"/>
                  <wp:effectExtent l="0" t="0" r="0" b="0"/>
                  <wp:docPr id="2" name="Рисунок 2" descr="что то пошло не та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что то пошло не та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67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9530A" w:rsidRPr="0099530A" w:rsidRDefault="0099530A" w:rsidP="0099530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30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3048000" cy="4572000"/>
                  <wp:effectExtent l="0" t="0" r="0" b="0"/>
                  <wp:docPr id="1" name="Рисунок 1" descr="Полный провал входа через логин и паро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олный провал входа через логин и парол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530A" w:rsidRPr="0099530A" w:rsidRDefault="0099530A" w:rsidP="0099530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530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Вот так, все отлично работает, теперь мы можем сделать свое приложение насколько крутым, что им смогут пользоваться только знающие данные логина и пароля для входа.</w:t>
            </w:r>
          </w:p>
        </w:tc>
      </w:tr>
    </w:tbl>
    <w:p w:rsidR="00E2286B" w:rsidRDefault="00E2286B"/>
    <w:sectPr w:rsidR="00E22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0A"/>
    <w:rsid w:val="000A07E5"/>
    <w:rsid w:val="004A67F0"/>
    <w:rsid w:val="00626266"/>
    <w:rsid w:val="006E4282"/>
    <w:rsid w:val="00952236"/>
    <w:rsid w:val="0099530A"/>
    <w:rsid w:val="00BD1102"/>
    <w:rsid w:val="00D62BD6"/>
    <w:rsid w:val="00E2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ACB1"/>
  <w15:chartTrackingRefBased/>
  <w15:docId w15:val="{51199202-F80E-46E3-B30C-C0AB2D64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53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5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9530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95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53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earn-android.ru/news/rabochaja_sreda_android_studio_i_hellow_development_world/2015-01-03-5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earn-android.ru/news/sozdanie_prilozhenija_s_dvumja_oknami/2015-01-06-7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Татьяна Косыгина</cp:lastModifiedBy>
  <cp:revision>8</cp:revision>
  <dcterms:created xsi:type="dcterms:W3CDTF">2021-09-19T11:41:00Z</dcterms:created>
  <dcterms:modified xsi:type="dcterms:W3CDTF">2022-02-28T10:25:00Z</dcterms:modified>
</cp:coreProperties>
</file>